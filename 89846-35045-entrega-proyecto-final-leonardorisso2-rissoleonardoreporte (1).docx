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2C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M Sans" w:eastAsia="DM Sans" w:hAnsi="DM Sans" w:cs="DM Sans"/>
          <w:b/>
          <w:color w:val="000000"/>
        </w:rPr>
      </w:pPr>
      <w:r>
        <w:rPr>
          <w:rFonts w:ascii="DM Sans" w:eastAsia="DM Sans" w:hAnsi="DM Sans" w:cs="DM Sans"/>
          <w:b/>
          <w:color w:val="000000"/>
        </w:rPr>
        <w:t>REPORTE DE PRUEBAS</w:t>
      </w:r>
    </w:p>
    <w:p w:rsidR="000F352C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  <w:u w:val="single"/>
        </w:rPr>
      </w:pPr>
      <w:r>
        <w:rPr>
          <w:rFonts w:ascii="DM Sans" w:eastAsia="DM Sans" w:hAnsi="DM Sans" w:cs="DM Sans"/>
          <w:color w:val="000000"/>
          <w:u w:val="single"/>
        </w:rPr>
        <w:t xml:space="preserve">Fecha:    </w:t>
      </w:r>
    </w:p>
    <w:p w:rsidR="000F352C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  <w:u w:val="single"/>
        </w:rPr>
      </w:pPr>
      <w:r>
        <w:rPr>
          <w:rFonts w:ascii="DM Sans" w:eastAsia="DM Sans" w:hAnsi="DM Sans" w:cs="DM Sans"/>
          <w:color w:val="000000"/>
          <w:u w:val="single"/>
        </w:rPr>
        <w:t xml:space="preserve">Proyecto: </w:t>
      </w:r>
      <w:r>
        <w:rPr>
          <w:rFonts w:ascii="DM Sans" w:eastAsia="DM Sans" w:hAnsi="DM Sans" w:cs="DM Sans"/>
          <w:u w:val="single"/>
        </w:rPr>
        <w:t>Viator</w:t>
      </w:r>
    </w:p>
    <w:p w:rsidR="000F352C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  <w:u w:val="single"/>
        </w:rPr>
      </w:pPr>
      <w:r>
        <w:rPr>
          <w:rFonts w:ascii="DM Sans" w:eastAsia="DM Sans" w:hAnsi="DM Sans" w:cs="DM Sans"/>
          <w:color w:val="000000"/>
          <w:u w:val="single"/>
        </w:rPr>
        <w:t>Tester:  Leonardo Risso</w:t>
      </w:r>
    </w:p>
    <w:p w:rsidR="000F352C" w:rsidRDefault="000F35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</w:rPr>
      </w:pPr>
    </w:p>
    <w:p w:rsidR="000F352C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color w:val="000000"/>
          <w:u w:val="single"/>
        </w:rPr>
        <w:t>Casos de prueba ejecutados:</w:t>
      </w:r>
      <w:r>
        <w:rPr>
          <w:rFonts w:ascii="DM Sans" w:eastAsia="DM Sans" w:hAnsi="DM Sans" w:cs="DM Sans"/>
          <w:color w:val="000000"/>
        </w:rPr>
        <w:br/>
      </w:r>
    </w:p>
    <w:tbl>
      <w:tblPr>
        <w:tblStyle w:val="a"/>
        <w:tblW w:w="9567" w:type="dxa"/>
        <w:tblInd w:w="-27" w:type="dxa"/>
        <w:tblLayout w:type="fixed"/>
        <w:tblLook w:val="0400"/>
      </w:tblPr>
      <w:tblGrid>
        <w:gridCol w:w="1545"/>
        <w:gridCol w:w="4072"/>
        <w:gridCol w:w="1701"/>
        <w:gridCol w:w="2249"/>
      </w:tblGrid>
      <w:tr w:rsidR="000F352C">
        <w:trPr>
          <w:trHeight w:val="372"/>
        </w:trPr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2EFDA"/>
            <w:vAlign w:val="bottom"/>
          </w:tcPr>
          <w:p w:rsidR="000F352C" w:rsidRDefault="003972D1">
            <w:pPr>
              <w:pStyle w:val="normal0"/>
              <w:spacing w:after="0" w:line="240" w:lineRule="auto"/>
              <w:jc w:val="center"/>
              <w:rPr>
                <w:rFonts w:ascii="DM Sans" w:eastAsia="DM Sans" w:hAnsi="DM Sans" w:cs="DM Sans"/>
                <w:b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sz w:val="28"/>
                <w:szCs w:val="28"/>
              </w:rPr>
              <w:t>ID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0F352C" w:rsidRDefault="003972D1">
            <w:pPr>
              <w:pStyle w:val="normal0"/>
              <w:spacing w:after="0" w:line="240" w:lineRule="auto"/>
              <w:jc w:val="center"/>
              <w:rPr>
                <w:rFonts w:ascii="DM Sans" w:eastAsia="DM Sans" w:hAnsi="DM Sans" w:cs="DM Sans"/>
                <w:b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sz w:val="28"/>
                <w:szCs w:val="28"/>
              </w:rPr>
              <w:t>Nombre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0F352C" w:rsidRDefault="003972D1">
            <w:pPr>
              <w:pStyle w:val="normal0"/>
              <w:spacing w:after="0" w:line="240" w:lineRule="auto"/>
              <w:jc w:val="center"/>
              <w:rPr>
                <w:rFonts w:ascii="DM Sans" w:eastAsia="DM Sans" w:hAnsi="DM Sans" w:cs="DM Sans"/>
                <w:b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sz w:val="28"/>
                <w:szCs w:val="28"/>
              </w:rPr>
              <w:t>Prioridad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0F352C" w:rsidRDefault="003972D1">
            <w:pPr>
              <w:pStyle w:val="normal0"/>
              <w:spacing w:after="0" w:line="240" w:lineRule="auto"/>
              <w:jc w:val="center"/>
              <w:rPr>
                <w:rFonts w:ascii="DM Sans" w:eastAsia="DM Sans" w:hAnsi="DM Sans" w:cs="DM Sans"/>
                <w:b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sz w:val="28"/>
                <w:szCs w:val="28"/>
              </w:rPr>
              <w:t>Estado</w:t>
            </w:r>
          </w:p>
        </w:tc>
      </w:tr>
      <w:tr w:rsidR="000F352C">
        <w:trPr>
          <w:trHeight w:val="241"/>
        </w:trPr>
        <w:tc>
          <w:tcPr>
            <w:tcW w:w="1267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MC 01</w:t>
            </w:r>
          </w:p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Iniciar sesión con un usuario y contraseña existentes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Alta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63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MC 02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Iniciar sesión sin poner usuario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Alta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28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MC 03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Registrarse y esperar un correo de confirmación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Alta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Fallo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MC 04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Registrar un nuevo usuario con un e-mail inválido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Alta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28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MC 05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Editar nombre y apellido en el perfil de cuenta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28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MC 06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Restablecimiento de contraseña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Media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28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MC 07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Iniciar sesión con cuenta de facebook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Media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MC 08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Iniciar sesión sin poner contraseña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Alta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28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MC 09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Usar el botón Recibir correo electrónico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28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MC 10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Ingresar al perfil de la cuenta y guardar una preferencia de viaje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28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V 01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Usar números en la barra de </w:t>
            </w:r>
          </w:p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búsqueda de viajes</w:t>
            </w:r>
          </w:p>
          <w:p w:rsidR="000F352C" w:rsidRDefault="000F352C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28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V 02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Selección de 20 viajeros en un destino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28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V 03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Seleccionar las fecha de destinos disponibles EJ dia 24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28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V 04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Usar la barra de  buscador de viajes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V 05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 la sección "Popular" tildar 2 de las 3 opciones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V 06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Usar la Opción de "Ordenar por"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V 07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Usar la seccion "Precio" con un valor en "0"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Fallo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lastRenderedPageBreak/>
              <w:t>V 08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 la sección "Duración" tildar al menos 1 opción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V 09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 la sección  "Ofertas especiales" seleccionar al menos 2 opciones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V 10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En la sección "Parte del dia" tildar un horario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 01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Reservar sin completar datos solicitados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 02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Introducir un código promocional invalido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 03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Iniciar sesión desde página de reserva de un viaje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 04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 la sección "Detalle de la recogida" seleccionar los 3  distintos lugares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 05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 la sección "Detalle de la recogida"</w:t>
            </w:r>
            <w:r>
              <w:rPr>
                <w:rFonts w:ascii="DM Sans" w:eastAsia="DM Sans" w:hAnsi="DM Sans" w:cs="DM Sans"/>
              </w:rPr>
              <w:t xml:space="preserve"> seleccionar los 5 idiomas del tour disponibles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 06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 la sección " información de pago" ingresar números en el campo de nombre de titular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Alta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 07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 la sección " información de pago"</w:t>
            </w:r>
            <w:r>
              <w:rPr>
                <w:rFonts w:ascii="DM Sans" w:eastAsia="DM Sans" w:hAnsi="DM Sans" w:cs="DM Sans"/>
              </w:rPr>
              <w:t xml:space="preserve"> ingresar letras y caracteres en el campo N° de tarjeta de crédito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Alta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 08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 la sección " información de pago" ingresar un número de tarjeta válido en el campo N° de tarjeta de crédito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Alta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 09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 la sección " información de pago"</w:t>
            </w:r>
            <w:r>
              <w:rPr>
                <w:rFonts w:ascii="DM Sans" w:eastAsia="DM Sans" w:hAnsi="DM Sans" w:cs="DM Sans"/>
              </w:rPr>
              <w:t xml:space="preserve"> ingresar 20 números en el campo N° de tarjeta de crédito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 xml:space="preserve">Alta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  <w:tr w:rsidR="000F352C">
        <w:trPr>
          <w:trHeight w:val="30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R 10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En la sección " información de contacto" ingresar letras o caracteres  en el campo de numero de telefono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Media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F352C" w:rsidRDefault="003972D1">
            <w:pPr>
              <w:pStyle w:val="normal0"/>
              <w:spacing w:after="0" w:line="240" w:lineRule="auto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Paso</w:t>
            </w:r>
          </w:p>
        </w:tc>
      </w:tr>
    </w:tbl>
    <w:p w:rsidR="003972D1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</w:rPr>
      </w:pPr>
      <w:r>
        <w:rPr>
          <w:rFonts w:ascii="DM Sans" w:eastAsia="DM Sans" w:hAnsi="DM Sans" w:cs="DM Sans"/>
          <w:color w:val="000000"/>
        </w:rPr>
        <w:br/>
      </w:r>
      <w:r>
        <w:rPr>
          <w:rFonts w:ascii="DM Sans" w:eastAsia="DM Sans" w:hAnsi="DM Sans" w:cs="DM Sans"/>
          <w:color w:val="000000"/>
        </w:rPr>
        <w:br/>
      </w:r>
    </w:p>
    <w:p w:rsidR="003972D1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</w:rPr>
      </w:pPr>
    </w:p>
    <w:p w:rsidR="003972D1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</w:rPr>
      </w:pPr>
    </w:p>
    <w:p w:rsidR="000F352C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</w:rPr>
      </w:pPr>
      <w:r>
        <w:rPr>
          <w:rFonts w:ascii="DM Sans" w:eastAsia="DM Sans" w:hAnsi="DM Sans" w:cs="DM Sans"/>
          <w:color w:val="000000"/>
        </w:rPr>
        <w:br/>
      </w:r>
      <w:r>
        <w:rPr>
          <w:rFonts w:ascii="DM Sans" w:eastAsia="DM Sans" w:hAnsi="DM Sans" w:cs="DM Sans"/>
          <w:color w:val="000000"/>
        </w:rPr>
        <w:br/>
      </w:r>
      <w:r>
        <w:rPr>
          <w:rFonts w:ascii="DM Sans" w:eastAsia="DM Sans" w:hAnsi="DM Sans" w:cs="DM Sans"/>
          <w:color w:val="000000"/>
        </w:rPr>
        <w:br/>
      </w:r>
    </w:p>
    <w:p w:rsidR="000F352C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  <w:u w:val="single"/>
        </w:rPr>
      </w:pPr>
      <w:r>
        <w:rPr>
          <w:rFonts w:ascii="DM Sans" w:eastAsia="DM Sans" w:hAnsi="DM Sans" w:cs="DM Sans"/>
          <w:color w:val="000000"/>
          <w:u w:val="single"/>
        </w:rPr>
        <w:lastRenderedPageBreak/>
        <w:t>Defectos encontrados por tipo y criticidad:</w:t>
      </w:r>
    </w:p>
    <w:tbl>
      <w:tblPr>
        <w:tblStyle w:val="a0"/>
        <w:tblW w:w="7820" w:type="dxa"/>
        <w:tblLayout w:type="fixed"/>
        <w:tblLook w:val="0400"/>
      </w:tblPr>
      <w:tblGrid>
        <w:gridCol w:w="3500"/>
        <w:gridCol w:w="1800"/>
        <w:gridCol w:w="2520"/>
      </w:tblGrid>
      <w:tr w:rsidR="000F352C">
        <w:trPr>
          <w:trHeight w:val="372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Nombre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Tipo Defecto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</w:pPr>
            <w:r>
              <w:rPr>
                <w:rFonts w:ascii="DM Sans" w:eastAsia="DM Sans" w:hAnsi="DM Sans" w:cs="DM Sans"/>
                <w:b/>
                <w:color w:val="000000"/>
                <w:sz w:val="28"/>
                <w:szCs w:val="28"/>
              </w:rPr>
              <w:t>Criticidad</w:t>
            </w:r>
          </w:p>
        </w:tc>
      </w:tr>
      <w:tr w:rsidR="000F352C">
        <w:trPr>
          <w:trHeight w:val="300"/>
        </w:trPr>
        <w:tc>
          <w:tcPr>
            <w:tcW w:w="35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>
              <w:rPr>
                <w:rFonts w:ascii="DM Sans" w:eastAsia="DM Sans" w:hAnsi="DM Sans" w:cs="DM Sans"/>
              </w:rPr>
              <w:t>Registrarse y esperar un correo de confirmación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>
              <w:rPr>
                <w:rFonts w:ascii="DM Sans" w:eastAsia="DM Sans" w:hAnsi="DM Sans" w:cs="DM Sans"/>
              </w:rPr>
              <w:t>Funcional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ALTA</w:t>
            </w:r>
          </w:p>
        </w:tc>
      </w:tr>
      <w:tr w:rsidR="000F352C">
        <w:trPr>
          <w:trHeight w:val="300"/>
        </w:trPr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>
              <w:rPr>
                <w:rFonts w:ascii="DM Sans" w:eastAsia="DM Sans" w:hAnsi="DM Sans" w:cs="DM Sans"/>
              </w:rPr>
              <w:t>Usar la seccion "Precio" con un valor en "0"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>
              <w:rPr>
                <w:rFonts w:ascii="DM Sans" w:eastAsia="DM Sans" w:hAnsi="DM Sans" w:cs="DM Sans"/>
              </w:rPr>
              <w:t>Funcional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MEDIA</w:t>
            </w:r>
          </w:p>
        </w:tc>
      </w:tr>
      <w:tr w:rsidR="000F352C">
        <w:trPr>
          <w:trHeight w:val="300"/>
        </w:trPr>
        <w:tc>
          <w:tcPr>
            <w:tcW w:w="3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F352C" w:rsidRDefault="003972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</w:p>
        </w:tc>
      </w:tr>
    </w:tbl>
    <w:p w:rsidR="000F352C" w:rsidRDefault="000F35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</w:rPr>
      </w:pPr>
    </w:p>
    <w:p w:rsidR="003972D1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  <w:u w:val="single"/>
        </w:rPr>
      </w:pPr>
      <w:r>
        <w:rPr>
          <w:rFonts w:ascii="DM Sans" w:eastAsia="DM Sans" w:hAnsi="DM Sans" w:cs="DM Sans"/>
          <w:color w:val="000000"/>
          <w:u w:val="single"/>
        </w:rPr>
        <w:t>Gráficos:</w:t>
      </w:r>
    </w:p>
    <w:p w:rsidR="000F352C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color w:val="000000"/>
          <w:u w:val="single"/>
        </w:rPr>
        <w:t>CANTIDAD DE CASOS POSITIVOS - NEGATIVOS</w:t>
      </w:r>
      <w:r>
        <w:rPr>
          <w:rFonts w:ascii="DM Sans" w:eastAsia="DM Sans" w:hAnsi="DM Sans" w:cs="DM Sans"/>
          <w:color w:val="000000"/>
          <w:u w:val="single"/>
        </w:rPr>
        <w:br/>
      </w:r>
      <w:ins w:id="0" w:author="leonardo risso" w:date="2022-09-01T00:49:00Z">
        <w:r>
          <w:rPr>
            <w:rFonts w:ascii="DM Sans" w:eastAsia="DM Sans" w:hAnsi="DM Sans" w:cs="DM Sans"/>
            <w:noProof/>
            <w:color w:val="000000"/>
            <w:u w:val="single"/>
            <w:lang w:val="es-MX"/>
            <w:rPrChange w:id="1">
              <w:rPr>
                <w:noProof/>
                <w:lang w:val="es-MX"/>
              </w:rPr>
            </w:rPrChange>
          </w:rPr>
          <w:drawing>
            <wp:inline distT="114300" distB="114300" distL="114300" distR="114300">
              <wp:extent cx="5943600" cy="3670300"/>
              <wp:effectExtent l="19050" t="0" r="0" b="0"/>
              <wp:docPr id="3" name="image3.png" descr="Gráfico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 descr="Gráfico"/>
                      <pic:cNvPicPr preferRelativeResize="0"/>
                    </pic:nvPicPr>
                    <pic:blipFill>
                      <a:blip r:embed="rId4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70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>
          <w:rPr>
            <w:rFonts w:ascii="DM Sans" w:eastAsia="DM Sans" w:hAnsi="DM Sans" w:cs="DM Sans"/>
            <w:color w:val="000000"/>
            <w:u w:val="single"/>
          </w:rPr>
          <w:br/>
        </w:r>
      </w:ins>
    </w:p>
    <w:p w:rsidR="000F352C" w:rsidRDefault="000F35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u w:val="single"/>
        </w:rPr>
      </w:pPr>
    </w:p>
    <w:p w:rsidR="000F352C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  <w:u w:val="single"/>
        </w:rPr>
      </w:pPr>
      <w:r>
        <w:rPr>
          <w:rFonts w:ascii="DM Sans" w:eastAsia="DM Sans" w:hAnsi="DM Sans" w:cs="DM Sans"/>
          <w:u w:val="single"/>
        </w:rPr>
        <w:lastRenderedPageBreak/>
        <w:t xml:space="preserve">CRITICIDAD </w:t>
      </w:r>
      <w:ins w:id="2" w:author="leonardo risso" w:date="2022-09-01T00:49:00Z">
        <w:r>
          <w:rPr>
            <w:rFonts w:ascii="DM Sans" w:eastAsia="DM Sans" w:hAnsi="DM Sans" w:cs="DM Sans"/>
            <w:noProof/>
            <w:u w:val="single"/>
            <w:lang w:val="es-MX"/>
            <w:rPrChange w:id="3">
              <w:rPr>
                <w:noProof/>
                <w:lang w:val="es-MX"/>
              </w:rPr>
            </w:rPrChange>
          </w:rPr>
          <w:drawing>
            <wp:inline distT="114300" distB="114300" distL="114300" distR="114300">
              <wp:extent cx="5943600" cy="3670300"/>
              <wp:effectExtent l="0" t="0" r="0" b="0"/>
              <wp:docPr id="2" name="image1.png" descr="Gráfico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Gráfico"/>
                      <pic:cNvPicPr preferRelativeResize="0"/>
                    </pic:nvPicPr>
                    <pic:blipFill>
                      <a:blip r:embed="rId5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70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  <w:r>
        <w:rPr>
          <w:rFonts w:ascii="DM Sans" w:eastAsia="DM Sans" w:hAnsi="DM Sans" w:cs="DM Sans"/>
          <w:u w:val="single"/>
        </w:rPr>
        <w:br/>
        <w:t>CANTIDAD DE CASOS QUE PASARON Y  BUG</w:t>
      </w:r>
      <w:r>
        <w:rPr>
          <w:rFonts w:ascii="DM Sans" w:eastAsia="DM Sans" w:hAnsi="DM Sans" w:cs="DM Sans"/>
          <w:u w:val="single"/>
        </w:rPr>
        <w:br/>
      </w:r>
      <w:ins w:id="4" w:author="leonardo risso" w:date="2022-09-01T00:49:00Z">
        <w:r>
          <w:rPr>
            <w:rFonts w:ascii="DM Sans" w:eastAsia="DM Sans" w:hAnsi="DM Sans" w:cs="DM Sans"/>
            <w:u w:val="single"/>
          </w:rPr>
          <w:br/>
        </w:r>
        <w:r>
          <w:rPr>
            <w:rFonts w:ascii="DM Sans" w:eastAsia="DM Sans" w:hAnsi="DM Sans" w:cs="DM Sans"/>
            <w:u w:val="single"/>
          </w:rPr>
          <w:br/>
        </w:r>
        <w:r>
          <w:rPr>
            <w:rFonts w:ascii="DM Sans" w:eastAsia="DM Sans" w:hAnsi="DM Sans" w:cs="DM Sans"/>
            <w:noProof/>
            <w:u w:val="single"/>
            <w:lang w:val="es-MX"/>
            <w:rPrChange w:id="5">
              <w:rPr>
                <w:noProof/>
                <w:lang w:val="es-MX"/>
              </w:rPr>
            </w:rPrChange>
          </w:rPr>
          <w:drawing>
            <wp:inline distT="114300" distB="114300" distL="114300" distR="114300">
              <wp:extent cx="5943600" cy="3670300"/>
              <wp:effectExtent l="0" t="0" r="0" b="0"/>
              <wp:docPr id="1" name="image2.png" descr="Gráfico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descr="Gráfico"/>
                      <pic:cNvPicPr preferRelativeResize="0"/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70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0F352C" w:rsidRDefault="003972D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DM Sans" w:eastAsia="DM Sans" w:hAnsi="DM Sans" w:cs="DM Sans"/>
          <w:color w:val="000000"/>
          <w:u w:val="single"/>
        </w:rPr>
      </w:pPr>
      <w:r>
        <w:rPr>
          <w:rFonts w:ascii="DM Sans" w:eastAsia="DM Sans" w:hAnsi="DM Sans" w:cs="DM Sans"/>
          <w:color w:val="000000"/>
          <w:u w:val="single"/>
        </w:rPr>
        <w:lastRenderedPageBreak/>
        <w:t>Conclusiones:</w:t>
      </w:r>
      <w:r>
        <w:rPr>
          <w:rFonts w:ascii="DM Sans" w:eastAsia="DM Sans" w:hAnsi="DM Sans" w:cs="DM Sans"/>
          <w:color w:val="000000"/>
          <w:u w:val="single"/>
        </w:rPr>
        <w:br/>
      </w:r>
      <w:r>
        <w:rPr>
          <w:rFonts w:ascii="DM Sans" w:eastAsia="DM Sans" w:hAnsi="DM Sans" w:cs="DM Sans"/>
          <w:color w:val="000000"/>
          <w:u w:val="single"/>
        </w:rPr>
        <w:br/>
      </w:r>
      <w:r>
        <w:rPr>
          <w:rFonts w:ascii="DM Sans" w:eastAsia="DM Sans" w:hAnsi="DM Sans" w:cs="DM Sans"/>
          <w:u w:val="single"/>
        </w:rPr>
        <w:t>Después</w:t>
      </w:r>
      <w:r>
        <w:rPr>
          <w:rFonts w:ascii="DM Sans" w:eastAsia="DM Sans" w:hAnsi="DM Sans" w:cs="DM Sans"/>
          <w:color w:val="000000"/>
          <w:u w:val="single"/>
        </w:rPr>
        <w:t xml:space="preserve"> de haber ejecutado las pruebas necesarias, la </w:t>
      </w:r>
      <w:r>
        <w:rPr>
          <w:rFonts w:ascii="DM Sans" w:eastAsia="DM Sans" w:hAnsi="DM Sans" w:cs="DM Sans"/>
          <w:u w:val="single"/>
        </w:rPr>
        <w:t>página</w:t>
      </w:r>
      <w:r>
        <w:rPr>
          <w:rFonts w:ascii="DM Sans" w:eastAsia="DM Sans" w:hAnsi="DM Sans" w:cs="DM Sans"/>
          <w:color w:val="000000"/>
          <w:u w:val="single"/>
        </w:rPr>
        <w:t xml:space="preserve"> se encuentra en </w:t>
      </w:r>
      <w:r>
        <w:rPr>
          <w:rFonts w:ascii="DM Sans" w:eastAsia="DM Sans" w:hAnsi="DM Sans" w:cs="DM Sans"/>
          <w:u w:val="single"/>
        </w:rPr>
        <w:t>óptimas</w:t>
      </w:r>
      <w:r>
        <w:rPr>
          <w:rFonts w:ascii="DM Sans" w:eastAsia="DM Sans" w:hAnsi="DM Sans" w:cs="DM Sans"/>
          <w:color w:val="000000"/>
          <w:u w:val="single"/>
        </w:rPr>
        <w:t xml:space="preserve"> condiciones y </w:t>
      </w:r>
      <w:r>
        <w:rPr>
          <w:rFonts w:ascii="DM Sans" w:eastAsia="DM Sans" w:hAnsi="DM Sans" w:cs="DM Sans"/>
          <w:u w:val="single"/>
        </w:rPr>
        <w:t xml:space="preserve">está lista para pasar al ambiente productivo, se encontraron incidentes los cuales no afectan en el funcionamiento, se seguirá trabajando para dejar el proyecto en el mejor estado posible. </w:t>
      </w:r>
      <w:r>
        <w:rPr>
          <w:rFonts w:ascii="DM Sans" w:eastAsia="DM Sans" w:hAnsi="DM Sans" w:cs="DM Sans"/>
          <w:color w:val="000000"/>
          <w:u w:val="single"/>
        </w:rPr>
        <w:br/>
      </w:r>
      <w:r>
        <w:rPr>
          <w:rFonts w:ascii="DM Sans" w:eastAsia="DM Sans" w:hAnsi="DM Sans" w:cs="DM Sans"/>
          <w:color w:val="000000"/>
          <w:u w:val="single"/>
        </w:rPr>
        <w:br/>
      </w:r>
    </w:p>
    <w:p w:rsidR="000F352C" w:rsidRDefault="000F35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F352C" w:rsidSect="000F35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M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0F352C"/>
    <w:rsid w:val="000F352C"/>
    <w:rsid w:val="00397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F352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0F352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0F352C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0F352C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0F352C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0F352C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352C"/>
  </w:style>
  <w:style w:type="paragraph" w:styleId="Title">
    <w:name w:val="Title"/>
    <w:basedOn w:val="normal0"/>
    <w:next w:val="normal0"/>
    <w:rsid w:val="000F352C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0F352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2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F352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7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462</Words>
  <Characters>2547</Characters>
  <Application>Microsoft Office Word</Application>
  <DocSecurity>0</DocSecurity>
  <Lines>21</Lines>
  <Paragraphs>6</Paragraphs>
  <ScaleCrop>false</ScaleCrop>
  <Company>PerkedleApps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Azure</cp:lastModifiedBy>
  <cp:revision>2</cp:revision>
  <dcterms:created xsi:type="dcterms:W3CDTF">2022-09-01T00:50:00Z</dcterms:created>
  <dcterms:modified xsi:type="dcterms:W3CDTF">2022-09-01T00:53:00Z</dcterms:modified>
</cp:coreProperties>
</file>